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D6" w:rsidRDefault="00432D4D">
      <w:pPr>
        <w:pStyle w:val="A5"/>
        <w:spacing w:before="24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 association between urinary arsenic and type 2 diabetes in the United States</w:t>
      </w:r>
    </w:p>
    <w:p w:rsidR="006465D6" w:rsidRDefault="00432D4D">
      <w:pPr>
        <w:pStyle w:val="A5"/>
        <w:spacing w:line="48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Jiaqi</w:t>
      </w:r>
      <w:proofErr w:type="spellEnd"/>
      <w:r>
        <w:rPr>
          <w:rFonts w:ascii="Times New Roman" w:hAnsi="Times New Roman"/>
        </w:rPr>
        <w:t xml:space="preserve"> Feng, Nan Lin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Address: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Abstract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  <w:sz w:val="24"/>
          <w:szCs w:val="24"/>
        </w:rPr>
        <w:t xml:space="preserve">rsenic widely exists in nature and it has negative effects on humans. </w:t>
      </w:r>
      <w:proofErr w:type="gramStart"/>
      <w:r>
        <w:rPr>
          <w:rFonts w:ascii="Times New Roman" w:hAnsi="Times New Roman"/>
        </w:rPr>
        <w:t>But</w:t>
      </w:r>
      <w:proofErr w:type="gramEnd"/>
      <w:r>
        <w:rPr>
          <w:rFonts w:ascii="Times New Roman" w:hAnsi="Times New Roman"/>
          <w:sz w:val="24"/>
          <w:szCs w:val="24"/>
        </w:rPr>
        <w:t xml:space="preserve">, there is little evidence of the association at low exposure to arsenic and type 2 diabetes. Our primary objective is to examine the association between arsenic exposure and type 2 diabetes in </w:t>
      </w:r>
      <w:r>
        <w:rPr>
          <w:rFonts w:ascii="Times New Roman" w:hAnsi="Times New Roman"/>
        </w:rPr>
        <w:t>general US adults in NHANES 2003-2006. We used linear regressi</w:t>
      </w:r>
      <w:r>
        <w:rPr>
          <w:rFonts w:ascii="Times New Roman" w:hAnsi="Times New Roman"/>
        </w:rPr>
        <w:t xml:space="preserve">on models to analyze the association between fasting glucose and urinary total arsenic and logistic regression models to explore the risk of type 2 diabetes according to urinary total arsenic. After adjusting </w:t>
      </w:r>
      <w:proofErr w:type="spellStart"/>
      <w:r>
        <w:rPr>
          <w:rFonts w:ascii="Times New Roman" w:hAnsi="Times New Roman"/>
        </w:rPr>
        <w:t>covariables</w:t>
      </w:r>
      <w:proofErr w:type="spellEnd"/>
      <w:r>
        <w:rPr>
          <w:rFonts w:ascii="Times New Roman" w:hAnsi="Times New Roman"/>
        </w:rPr>
        <w:t xml:space="preserve"> including urinary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>, we</w:t>
      </w:r>
      <w:r>
        <w:rPr>
          <w:rFonts w:ascii="Times New Roman" w:hAnsi="Times New Roman"/>
        </w:rPr>
        <w:t xml:space="preserve"> found that </w:t>
      </w:r>
      <w:bookmarkStart w:id="0" w:name="_Hlk13936968"/>
      <w:r>
        <w:rPr>
          <w:rFonts w:ascii="Times New Roman" w:hAnsi="Times New Roman"/>
        </w:rPr>
        <w:t>fasting glucose increased by 1.02 (95% CI 1.01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1.04) when an interquartile range increase in urinary total arsenic</w:t>
      </w:r>
      <w:bookmarkEnd w:id="0"/>
      <w:r>
        <w:rPr>
          <w:rFonts w:ascii="Times New Roman" w:hAnsi="Times New Roman"/>
        </w:rPr>
        <w:t>; and, the risk of type 2 diabetes was 1.23 (95% CI 1.01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1.51) when doubling urinary total arsenic. Both of </w:t>
      </w:r>
      <w:proofErr w:type="gramStart"/>
      <w:r>
        <w:rPr>
          <w:rFonts w:ascii="Times New Roman" w:hAnsi="Times New Roman"/>
        </w:rPr>
        <w:t>these</w:t>
      </w:r>
      <w:proofErr w:type="gramEnd"/>
      <w:r>
        <w:rPr>
          <w:rFonts w:ascii="Times New Roman" w:hAnsi="Times New Roman"/>
        </w:rPr>
        <w:t xml:space="preserve"> results support </w:t>
      </w:r>
      <w:r>
        <w:rPr>
          <w:rFonts w:ascii="Times New Roman" w:hAnsi="Times New Roman"/>
        </w:rPr>
        <w:t>that low level of exposure to inorganic arsenic may play a role in diabetes prevalence.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Introduction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Arsenic is a ubiquitous element in nature with atomic number of 33. It can be absorbed through ingestion route (</w:t>
      </w:r>
      <w:r>
        <w:rPr>
          <w:rFonts w:ascii="Times New Roman" w:hAnsi="Times New Roman"/>
          <w:color w:val="0432FF"/>
          <w:u w:color="0432FF"/>
        </w:rPr>
        <w:t>ATSDR, 1993</w:t>
      </w:r>
      <w:r>
        <w:rPr>
          <w:rFonts w:ascii="Times New Roman" w:hAnsi="Times New Roman"/>
        </w:rPr>
        <w:t>), inhalation route (</w:t>
      </w:r>
      <w:r>
        <w:rPr>
          <w:rFonts w:ascii="Times New Roman" w:hAnsi="Times New Roman"/>
          <w:color w:val="0432FF"/>
          <w:u w:color="0432FF"/>
        </w:rPr>
        <w:t>ATSDR, 1993</w:t>
      </w:r>
      <w:r>
        <w:rPr>
          <w:rFonts w:ascii="Times New Roman" w:hAnsi="Times New Roman"/>
        </w:rPr>
        <w:t>), and transdermal route (</w:t>
      </w:r>
      <w:proofErr w:type="spellStart"/>
      <w:r>
        <w:rPr>
          <w:rFonts w:ascii="Times New Roman" w:hAnsi="Times New Roman"/>
          <w:color w:val="0432FF"/>
          <w:u w:color="0432FF"/>
        </w:rPr>
        <w:t>Jomova</w:t>
      </w:r>
      <w:proofErr w:type="spellEnd"/>
      <w:r>
        <w:rPr>
          <w:rFonts w:ascii="Times New Roman" w:hAnsi="Times New Roman"/>
          <w:color w:val="0432FF"/>
          <w:u w:color="0432FF"/>
        </w:rPr>
        <w:t xml:space="preserve"> et al., 2010</w:t>
      </w:r>
      <w:r>
        <w:rPr>
          <w:rFonts w:ascii="Times New Roman" w:hAnsi="Times New Roman"/>
        </w:rPr>
        <w:t>); then it will be distributed to kidney, lung, liver, brain, and other organs (</w:t>
      </w:r>
      <w:r>
        <w:rPr>
          <w:rFonts w:ascii="Times New Roman" w:hAnsi="Times New Roman"/>
          <w:color w:val="0432FF"/>
          <w:u w:color="0432FF"/>
        </w:rPr>
        <w:t>Hong et al., 2014</w:t>
      </w:r>
      <w:r>
        <w:rPr>
          <w:rFonts w:ascii="Times New Roman" w:hAnsi="Times New Roman"/>
        </w:rPr>
        <w:t xml:space="preserve">). After metabolism, it </w:t>
      </w:r>
      <w:proofErr w:type="gramStart"/>
      <w:r>
        <w:rPr>
          <w:rFonts w:ascii="Times New Roman" w:hAnsi="Times New Roman"/>
        </w:rPr>
        <w:t>is excreted</w:t>
      </w:r>
      <w:proofErr w:type="gramEnd"/>
      <w:r>
        <w:rPr>
          <w:rFonts w:ascii="Times New Roman" w:hAnsi="Times New Roman"/>
        </w:rPr>
        <w:t xml:space="preserve"> in urinary, fecal, or expired air (</w:t>
      </w:r>
      <w:r>
        <w:rPr>
          <w:rFonts w:ascii="Times New Roman" w:hAnsi="Times New Roman"/>
          <w:color w:val="0432FF"/>
          <w:u w:color="0432FF"/>
        </w:rPr>
        <w:t>NRC, 2001</w:t>
      </w:r>
      <w:r>
        <w:rPr>
          <w:rFonts w:ascii="Times New Roman" w:hAnsi="Times New Roman"/>
        </w:rPr>
        <w:t>). It exists in two general forms:</w:t>
      </w:r>
      <w:r>
        <w:rPr>
          <w:rFonts w:ascii="Times New Roman" w:hAnsi="Times New Roman"/>
        </w:rPr>
        <w:t xml:space="preserve"> organic and inorganic. When arsenic </w:t>
      </w:r>
      <w:proofErr w:type="gramStart"/>
      <w:r>
        <w:rPr>
          <w:rFonts w:ascii="Times New Roman" w:hAnsi="Times New Roman"/>
        </w:rPr>
        <w:t>is combined</w:t>
      </w:r>
      <w:proofErr w:type="gramEnd"/>
      <w:r>
        <w:rPr>
          <w:rFonts w:ascii="Times New Roman" w:hAnsi="Times New Roman"/>
        </w:rPr>
        <w:t xml:space="preserve"> with hydrogen and carbon, it usually exists as organic compounds. When it </w:t>
      </w:r>
      <w:proofErr w:type="gramStart"/>
      <w:r>
        <w:rPr>
          <w:rFonts w:ascii="Times New Roman" w:hAnsi="Times New Roman"/>
        </w:rPr>
        <w:t>is combined</w:t>
      </w:r>
      <w:proofErr w:type="gramEnd"/>
      <w:r>
        <w:rPr>
          <w:rFonts w:ascii="Times New Roman" w:hAnsi="Times New Roman"/>
        </w:rPr>
        <w:t xml:space="preserve"> with other elements such as oxygen, sulfur, and chlorine, it usually exists as inorganic compounds. </w:t>
      </w:r>
    </w:p>
    <w:p w:rsidR="006465D6" w:rsidRDefault="00432D4D" w:rsidP="00012FD3">
      <w:pPr>
        <w:pStyle w:val="A5"/>
        <w:spacing w:line="480" w:lineRule="auto"/>
        <w:rPr>
          <w:rFonts w:ascii="Times New Roman" w:eastAsia="Times New Roman" w:hAnsi="Times New Roman" w:cs="Times New Roman"/>
        </w:rPr>
        <w:pPrChange w:id="1" w:author="ruanyudong@foxmail.com" w:date="2019-08-20T12:58:00Z">
          <w:pPr>
            <w:pStyle w:val="A5"/>
            <w:spacing w:line="480" w:lineRule="auto"/>
          </w:pPr>
        </w:pPrChange>
      </w:pPr>
      <w:del w:id="2" w:author="ruanyudong@foxmail.com" w:date="2019-08-20T12:58:00Z">
        <w:r w:rsidDel="00012FD3">
          <w:rPr>
            <w:rFonts w:ascii="Times New Roman" w:eastAsia="Times New Roman" w:hAnsi="Times New Roman" w:cs="Times New Roman"/>
          </w:rPr>
          <w:tab/>
        </w:r>
      </w:del>
      <w:r>
        <w:rPr>
          <w:rFonts w:ascii="Times New Roman" w:eastAsia="Times New Roman" w:hAnsi="Times New Roman" w:cs="Times New Roman"/>
        </w:rPr>
        <w:t>Generally, inorgani</w:t>
      </w:r>
      <w:r>
        <w:rPr>
          <w:rFonts w:ascii="Times New Roman" w:eastAsia="Times New Roman" w:hAnsi="Times New Roman" w:cs="Times New Roman"/>
        </w:rPr>
        <w:t>c arsenic is more toxic than organic arsenic (</w:t>
      </w:r>
      <w:proofErr w:type="spellStart"/>
      <w:r>
        <w:rPr>
          <w:rFonts w:ascii="Times New Roman" w:hAnsi="Times New Roman"/>
          <w:color w:val="0432FF"/>
          <w:u w:color="0432FF"/>
        </w:rPr>
        <w:t>Jomova</w:t>
      </w:r>
      <w:proofErr w:type="spellEnd"/>
      <w:r>
        <w:rPr>
          <w:rFonts w:ascii="Times New Roman" w:hAnsi="Times New Roman"/>
          <w:color w:val="0432FF"/>
          <w:u w:color="0432FF"/>
        </w:rPr>
        <w:t xml:space="preserve"> et al., 2010</w:t>
      </w:r>
      <w:r>
        <w:rPr>
          <w:rFonts w:ascii="Times New Roman" w:hAnsi="Times New Roman"/>
        </w:rPr>
        <w:t>). Inorganic arsenic is carcinogenic. Although inorganic arsenic can cause cancers mainly of skin (</w:t>
      </w:r>
      <w:proofErr w:type="spellStart"/>
      <w:r>
        <w:rPr>
          <w:rFonts w:ascii="Times New Roman" w:hAnsi="Times New Roman"/>
          <w:color w:val="0432FF"/>
          <w:u w:color="0432FF"/>
        </w:rPr>
        <w:t>Jomova</w:t>
      </w:r>
      <w:proofErr w:type="spellEnd"/>
      <w:r>
        <w:rPr>
          <w:rFonts w:ascii="Times New Roman" w:hAnsi="Times New Roman"/>
          <w:color w:val="0432FF"/>
          <w:u w:color="0432FF"/>
        </w:rPr>
        <w:t xml:space="preserve"> et al, 2010</w:t>
      </w:r>
      <w:r>
        <w:rPr>
          <w:rFonts w:ascii="Times New Roman" w:hAnsi="Times New Roman"/>
        </w:rPr>
        <w:t>), there is evidence that exposure to inorganic arsenic can also cause lun</w:t>
      </w:r>
      <w:r>
        <w:rPr>
          <w:rFonts w:ascii="Times New Roman" w:hAnsi="Times New Roman"/>
        </w:rPr>
        <w:t>g, bladder, liver, and kidney cancers (</w:t>
      </w:r>
      <w:proofErr w:type="spellStart"/>
      <w:r>
        <w:rPr>
          <w:rFonts w:ascii="Times New Roman" w:hAnsi="Times New Roman"/>
          <w:color w:val="0432FF"/>
          <w:u w:color="0432FF"/>
        </w:rPr>
        <w:t>Rossman</w:t>
      </w:r>
      <w:proofErr w:type="spellEnd"/>
      <w:r>
        <w:rPr>
          <w:rFonts w:ascii="Times New Roman" w:hAnsi="Times New Roman"/>
          <w:color w:val="0432FF"/>
          <w:u w:color="0432FF"/>
        </w:rPr>
        <w:t>, 2003</w:t>
      </w:r>
      <w:r>
        <w:rPr>
          <w:rFonts w:ascii="Times New Roman" w:hAnsi="Times New Roman"/>
        </w:rPr>
        <w:t>). Additionally, inorganic arsenic have serious and adverse effects on the cardiovascular functions both through oral exposure and through inhaling exposure (</w:t>
      </w:r>
      <w:proofErr w:type="spellStart"/>
      <w:r>
        <w:rPr>
          <w:rFonts w:ascii="Times New Roman" w:hAnsi="Times New Roman"/>
          <w:color w:val="0432FF"/>
          <w:u w:color="0432FF"/>
        </w:rPr>
        <w:t>Jomova</w:t>
      </w:r>
      <w:proofErr w:type="spellEnd"/>
      <w:r>
        <w:rPr>
          <w:rFonts w:ascii="Times New Roman" w:hAnsi="Times New Roman"/>
          <w:color w:val="0432FF"/>
          <w:u w:color="0432FF"/>
        </w:rPr>
        <w:t xml:space="preserve"> et al, 2010; </w:t>
      </w:r>
      <w:proofErr w:type="spellStart"/>
      <w:r>
        <w:rPr>
          <w:rFonts w:ascii="Times New Roman" w:hAnsi="Times New Roman"/>
          <w:color w:val="0432FF"/>
          <w:u w:color="0432FF"/>
        </w:rPr>
        <w:t>Navas</w:t>
      </w:r>
      <w:r>
        <w:rPr>
          <w:rFonts w:ascii="Arial Unicode MS" w:hAnsi="Arial Unicode MS"/>
          <w:color w:val="0432FF"/>
          <w:u w:color="0432FF"/>
        </w:rPr>
        <w:t>‐</w:t>
      </w:r>
      <w:r>
        <w:rPr>
          <w:rFonts w:ascii="Times New Roman" w:hAnsi="Times New Roman"/>
          <w:color w:val="0432FF"/>
          <w:u w:color="0432FF"/>
        </w:rPr>
        <w:t>Acien</w:t>
      </w:r>
      <w:proofErr w:type="spellEnd"/>
      <w:r>
        <w:rPr>
          <w:rFonts w:ascii="Times New Roman" w:hAnsi="Times New Roman"/>
          <w:color w:val="0432FF"/>
          <w:u w:color="0432FF"/>
        </w:rPr>
        <w:t xml:space="preserve"> et al., 2005; </w:t>
      </w:r>
      <w:r>
        <w:rPr>
          <w:rFonts w:ascii="Times New Roman" w:hAnsi="Times New Roman"/>
          <w:color w:val="0432FF"/>
          <w:u w:color="0432FF"/>
        </w:rPr>
        <w:t>States et al., 2009</w:t>
      </w:r>
      <w:r>
        <w:rPr>
          <w:rFonts w:ascii="Times New Roman" w:hAnsi="Times New Roman"/>
        </w:rPr>
        <w:t xml:space="preserve">). Other diseases such as gastrointestinal disturbances, liver disease, renal disease, neurological disorders, and reproductive health effects can also attribute to exposure to inorganic </w:t>
      </w:r>
      <w:r>
        <w:rPr>
          <w:rFonts w:ascii="Times New Roman" w:hAnsi="Times New Roman"/>
        </w:rPr>
        <w:lastRenderedPageBreak/>
        <w:t>arsenic (</w:t>
      </w:r>
      <w:proofErr w:type="spellStart"/>
      <w:r>
        <w:rPr>
          <w:rFonts w:ascii="Times New Roman" w:hAnsi="Times New Roman"/>
          <w:color w:val="0432FF"/>
          <w:u w:color="0432FF"/>
        </w:rPr>
        <w:t>Jomova</w:t>
      </w:r>
      <w:proofErr w:type="spellEnd"/>
      <w:r>
        <w:rPr>
          <w:rFonts w:ascii="Times New Roman" w:hAnsi="Times New Roman"/>
          <w:color w:val="0432FF"/>
          <w:u w:color="0432FF"/>
        </w:rPr>
        <w:t xml:space="preserve"> et al, 2010</w:t>
      </w:r>
      <w:r>
        <w:rPr>
          <w:rFonts w:ascii="Times New Roman" w:hAnsi="Times New Roman"/>
        </w:rPr>
        <w:t>). Organic arsenic main</w:t>
      </w:r>
      <w:r>
        <w:rPr>
          <w:rFonts w:ascii="Times New Roman" w:hAnsi="Times New Roman"/>
        </w:rPr>
        <w:t xml:space="preserve">ly comes from seafood. It is considered far less toxic than inorganic arsenic or even nontoxic to </w:t>
      </w:r>
      <w:proofErr w:type="gramStart"/>
      <w:r>
        <w:rPr>
          <w:rFonts w:ascii="Times New Roman" w:hAnsi="Times New Roman"/>
        </w:rPr>
        <w:t>human-beings</w:t>
      </w:r>
      <w:proofErr w:type="gram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  <w:color w:val="0432FF"/>
          <w:u w:color="0432FF"/>
        </w:rPr>
        <w:t>Jomova</w:t>
      </w:r>
      <w:proofErr w:type="spellEnd"/>
      <w:r>
        <w:rPr>
          <w:rFonts w:ascii="Times New Roman" w:hAnsi="Times New Roman"/>
          <w:color w:val="0432FF"/>
          <w:u w:color="0432FF"/>
        </w:rPr>
        <w:t xml:space="preserve"> et al, 2010</w:t>
      </w:r>
      <w:r>
        <w:rPr>
          <w:rFonts w:ascii="Times New Roman" w:hAnsi="Times New Roman"/>
        </w:rPr>
        <w:t xml:space="preserve">). 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 daily exposure to arsenic among general people mainly comes from drinking water, which is lower than occupational exp</w:t>
      </w:r>
      <w:r>
        <w:rPr>
          <w:rFonts w:ascii="Times New Roman" w:eastAsia="Times New Roman" w:hAnsi="Times New Roman" w:cs="Times New Roman"/>
        </w:rPr>
        <w:t xml:space="preserve">osure or arsenic poisoning accidents. The suggested level of inorganic arsenic in drinking water is 10 </w:t>
      </w:r>
      <w:proofErr w:type="spellStart"/>
      <w:r>
        <w:rPr>
          <w:rFonts w:ascii="Times New Roman" w:hAnsi="Times New Roman"/>
        </w:rPr>
        <w:t>μ</w:t>
      </w:r>
      <w:r>
        <w:rPr>
          <w:rFonts w:ascii="Times New Roman" w:hAnsi="Times New Roman"/>
        </w:rPr>
        <w:t>g</w:t>
      </w:r>
      <w:proofErr w:type="spellEnd"/>
      <w:r>
        <w:rPr>
          <w:rFonts w:ascii="Times New Roman" w:hAnsi="Times New Roman"/>
        </w:rPr>
        <w:t>/L by World Health Organization (</w:t>
      </w:r>
      <w:r>
        <w:rPr>
          <w:rFonts w:ascii="Times New Roman" w:hAnsi="Times New Roman"/>
          <w:color w:val="0432FF"/>
          <w:u w:color="0432FF"/>
        </w:rPr>
        <w:t>Ng, et al, 2003</w:t>
      </w:r>
      <w:r>
        <w:rPr>
          <w:rFonts w:ascii="Times New Roman" w:hAnsi="Times New Roman"/>
        </w:rPr>
        <w:t xml:space="preserve">). This </w:t>
      </w:r>
      <w:proofErr w:type="gramStart"/>
      <w:r>
        <w:rPr>
          <w:rFonts w:ascii="Times New Roman" w:hAnsi="Times New Roman"/>
        </w:rPr>
        <w:t>is adopted</w:t>
      </w:r>
      <w:proofErr w:type="gramEnd"/>
      <w:r>
        <w:rPr>
          <w:rFonts w:ascii="Times New Roman" w:hAnsi="Times New Roman"/>
        </w:rPr>
        <w:t xml:space="preserve"> by many developed countries, including the United States (</w:t>
      </w:r>
      <w:r>
        <w:rPr>
          <w:rFonts w:ascii="Times New Roman" w:hAnsi="Times New Roman"/>
          <w:color w:val="0000FF"/>
          <w:u w:color="0000FF"/>
        </w:rPr>
        <w:t>Schulman, 2000</w:t>
      </w:r>
      <w:r>
        <w:rPr>
          <w:rFonts w:ascii="Times New Roman" w:hAnsi="Times New Roman"/>
        </w:rPr>
        <w:t>). The permi</w:t>
      </w:r>
      <w:r>
        <w:rPr>
          <w:rFonts w:ascii="Times New Roman" w:hAnsi="Times New Roman"/>
        </w:rPr>
        <w:t xml:space="preserve">ssible level regulated by several developing countries in South and Southeast Asia, such as Bangladesh, Cambodia, China, India, Lao People's Democratic Republic, Myanmar, Nepal, and Pakistan, is still 50 </w:t>
      </w:r>
      <w:proofErr w:type="spellStart"/>
      <w:r>
        <w:rPr>
          <w:rFonts w:ascii="Times New Roman" w:hAnsi="Times New Roman"/>
        </w:rPr>
        <w:t>μ</w:t>
      </w:r>
      <w:r>
        <w:rPr>
          <w:rFonts w:ascii="Times New Roman" w:hAnsi="Times New Roman"/>
        </w:rPr>
        <w:t>g</w:t>
      </w:r>
      <w:proofErr w:type="spellEnd"/>
      <w:r>
        <w:rPr>
          <w:rFonts w:ascii="Times New Roman" w:hAnsi="Times New Roman"/>
        </w:rPr>
        <w:t>/L (</w:t>
      </w:r>
      <w:r>
        <w:rPr>
          <w:rFonts w:ascii="Times New Roman" w:hAnsi="Times New Roman"/>
          <w:color w:val="0432FF"/>
          <w:u w:color="0432FF"/>
        </w:rPr>
        <w:t>Ng et al, 2003</w:t>
      </w:r>
      <w:r>
        <w:rPr>
          <w:rFonts w:ascii="Times New Roman" w:hAnsi="Times New Roman"/>
        </w:rPr>
        <w:t>). A positive association betwee</w:t>
      </w:r>
      <w:r>
        <w:rPr>
          <w:rFonts w:ascii="Times New Roman" w:hAnsi="Times New Roman"/>
        </w:rPr>
        <w:t>n arsenic exposure and type 2 diabetes was found in high exposure level (</w:t>
      </w:r>
      <w:r>
        <w:rPr>
          <w:rFonts w:ascii="Times New Roman" w:hAnsi="Times New Roman"/>
          <w:color w:val="0432FF"/>
          <w:u w:color="0432FF"/>
        </w:rPr>
        <w:t>Chen et al, 2007</w:t>
      </w:r>
      <w:r>
        <w:rPr>
          <w:rFonts w:ascii="Times New Roman" w:hAnsi="Times New Roman"/>
        </w:rPr>
        <w:t xml:space="preserve">), which </w:t>
      </w:r>
      <w:proofErr w:type="gramStart"/>
      <w:r>
        <w:rPr>
          <w:rFonts w:ascii="Times New Roman" w:hAnsi="Times New Roman"/>
        </w:rPr>
        <w:t>hasn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t</w:t>
      </w:r>
      <w:proofErr w:type="gramEnd"/>
      <w:r>
        <w:rPr>
          <w:rFonts w:ascii="Times New Roman" w:hAnsi="Times New Roman"/>
        </w:rPr>
        <w:t xml:space="preserve"> been explored in daily low exposure level.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Since arsenic widely exists in nature and it has negative effects on humans, its contamination and potentia</w:t>
      </w:r>
      <w:r>
        <w:rPr>
          <w:rFonts w:ascii="Times New Roman" w:eastAsia="Times New Roman" w:hAnsi="Times New Roman" w:cs="Times New Roman"/>
        </w:rPr>
        <w:t xml:space="preserve">l health effects on people </w:t>
      </w:r>
      <w:proofErr w:type="gramStart"/>
      <w:r>
        <w:rPr>
          <w:rFonts w:ascii="Times New Roman" w:eastAsia="Times New Roman" w:hAnsi="Times New Roman" w:cs="Times New Roman"/>
        </w:rPr>
        <w:t>should be studied</w:t>
      </w:r>
      <w:proofErr w:type="gramEnd"/>
      <w:r>
        <w:rPr>
          <w:rFonts w:ascii="Times New Roman" w:eastAsia="Times New Roman" w:hAnsi="Times New Roman" w:cs="Times New Roman"/>
        </w:rPr>
        <w:t xml:space="preserve"> further. Especially, there is little evidence of the association at low exposure to arsenic and type 2 diabetes. Our primary objective is to examine the association between arsenic exposure and type 2 diabetes i</w:t>
      </w:r>
      <w:r>
        <w:rPr>
          <w:rFonts w:ascii="Times New Roman" w:eastAsia="Times New Roman" w:hAnsi="Times New Roman" w:cs="Times New Roman"/>
        </w:rPr>
        <w:t xml:space="preserve">n general US adults. </w:t>
      </w:r>
    </w:p>
    <w:p w:rsidR="006465D6" w:rsidRDefault="006465D6">
      <w:pPr>
        <w:pStyle w:val="A5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Methods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Our dataset included 1,183 adults (aged 20 or older) </w:t>
      </w:r>
      <w:bookmarkStart w:id="3" w:name="_Hlk12692539"/>
      <w:r>
        <w:rPr>
          <w:rFonts w:ascii="Times New Roman" w:hAnsi="Times New Roman"/>
        </w:rPr>
        <w:t xml:space="preserve">from NHANES 2003-2006. </w:t>
      </w:r>
      <w:bookmarkEnd w:id="3"/>
      <w:r>
        <w:rPr>
          <w:rFonts w:ascii="Times New Roman" w:hAnsi="Times New Roman"/>
        </w:rPr>
        <w:t xml:space="preserve">National Health and Nutrition Examination Survey </w:t>
      </w:r>
      <w:proofErr w:type="gramStart"/>
      <w:r>
        <w:rPr>
          <w:rFonts w:ascii="Times New Roman" w:hAnsi="Times New Roman"/>
        </w:rPr>
        <w:t>is conducted</w:t>
      </w:r>
      <w:proofErr w:type="gramEnd"/>
      <w:r>
        <w:rPr>
          <w:rFonts w:ascii="Times New Roman" w:hAnsi="Times New Roman"/>
        </w:rPr>
        <w:t xml:space="preserve"> to assess the health and nutritional status of adults and children in the United States</w:t>
      </w:r>
      <w:r>
        <w:rPr>
          <w:rFonts w:ascii="Times New Roman" w:hAnsi="Times New Roman"/>
        </w:rPr>
        <w:t xml:space="preserve">. It examines a nationally representative sample of about 5000 people each year. These people are located in countries across the country, 15 of which </w:t>
      </w:r>
      <w:proofErr w:type="gramStart"/>
      <w:r>
        <w:rPr>
          <w:rFonts w:ascii="Times New Roman" w:hAnsi="Times New Roman"/>
        </w:rPr>
        <w:t>are visited</w:t>
      </w:r>
      <w:proofErr w:type="gramEnd"/>
      <w:r>
        <w:rPr>
          <w:rFonts w:ascii="Times New Roman" w:hAnsi="Times New Roman"/>
        </w:rPr>
        <w:t xml:space="preserve"> each year. The survey is unique that it combines interviews and physical examinations. The in</w:t>
      </w:r>
      <w:r>
        <w:rPr>
          <w:rFonts w:ascii="Times New Roman" w:hAnsi="Times New Roman"/>
        </w:rPr>
        <w:t>terview includes demographic, socioeconomic, dietary, and health-related questions. The examination component consists of medical, dental, and physiological measurements, as well as laboratory tests administered by highly trained medical personnel. We excl</w:t>
      </w:r>
      <w:r>
        <w:rPr>
          <w:rFonts w:ascii="Times New Roman" w:hAnsi="Times New Roman"/>
        </w:rPr>
        <w:t xml:space="preserve">uded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 xml:space="preserve"> person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data because there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s missing value. 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Variables include gender, age, race/ethnicity, body mass index, total cholesterol, HDL-cholesterol, triglycerides, two-year MEC weights of subsample A</w:t>
      </w:r>
      <w:r>
        <w:rPr>
          <w:rFonts w:ascii="Times New Roman" w:hAnsi="Times New Roman"/>
        </w:rPr>
        <w:t xml:space="preserve">, education level, </w:t>
      </w:r>
      <w:proofErr w:type="spellStart"/>
      <w:r>
        <w:rPr>
          <w:rFonts w:ascii="Times New Roman" w:hAnsi="Times New Roman"/>
        </w:rPr>
        <w:t>glycohemoglobin</w:t>
      </w:r>
      <w:proofErr w:type="spellEnd"/>
      <w:r>
        <w:rPr>
          <w:rFonts w:ascii="Times New Roman" w:hAnsi="Times New Roman"/>
        </w:rPr>
        <w:t>, glucose, plasma,</w:t>
      </w:r>
      <w:r>
        <w:rPr>
          <w:rFonts w:ascii="Times New Roman" w:hAnsi="Times New Roman"/>
        </w:rPr>
        <w:t xml:space="preserve"> insulin, mercury, total, cotinine, urinary total arsenic, urinary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 xml:space="preserve">, urinary </w:t>
      </w:r>
      <w:proofErr w:type="spellStart"/>
      <w:r>
        <w:rPr>
          <w:rFonts w:ascii="Times New Roman" w:hAnsi="Times New Roman"/>
        </w:rPr>
        <w:t>arsenocholine</w:t>
      </w:r>
      <w:proofErr w:type="spellEnd"/>
      <w:r>
        <w:rPr>
          <w:rFonts w:ascii="Times New Roman" w:hAnsi="Times New Roman"/>
        </w:rPr>
        <w:t xml:space="preserve">, urinary </w:t>
      </w:r>
      <w:proofErr w:type="spellStart"/>
      <w:r>
        <w:rPr>
          <w:rFonts w:ascii="Times New Roman" w:hAnsi="Times New Roman"/>
        </w:rPr>
        <w:t>dimethylarsonic</w:t>
      </w:r>
      <w:proofErr w:type="spellEnd"/>
      <w:r>
        <w:rPr>
          <w:rFonts w:ascii="Times New Roman" w:hAnsi="Times New Roman"/>
        </w:rPr>
        <w:t xml:space="preserve">  acid, smoking status, use of hypertension medication, self-reported physician diagnosis of diabetes mellitus, creatinine, urin</w:t>
      </w:r>
      <w:r>
        <w:rPr>
          <w:rFonts w:ascii="Times New Roman" w:hAnsi="Times New Roman"/>
        </w:rPr>
        <w:t xml:space="preserve">e, education, use of diabetes mellitus medication. </w:t>
      </w:r>
    </w:p>
    <w:p w:rsidR="006465D6" w:rsidRDefault="00432D4D">
      <w:pPr>
        <w:pStyle w:val="A5"/>
        <w:spacing w:line="480" w:lineRule="auto"/>
        <w:rPr>
          <w:rFonts w:ascii="Arial Unicode MS" w:hAnsi="Arial Unicode MS"/>
        </w:rPr>
      </w:pPr>
      <w:r>
        <w:rPr>
          <w:rFonts w:ascii="Times New Roman" w:eastAsia="Times New Roman" w:hAnsi="Times New Roman" w:cs="Times New Roman"/>
        </w:rPr>
        <w:lastRenderedPageBreak/>
        <w:tab/>
        <w:t xml:space="preserve">All statistical analyses </w:t>
      </w:r>
      <w:proofErr w:type="gramStart"/>
      <w:r>
        <w:rPr>
          <w:rFonts w:ascii="Times New Roman" w:eastAsia="Times New Roman" w:hAnsi="Times New Roman" w:cs="Times New Roman"/>
        </w:rPr>
        <w:t>were performed</w:t>
      </w:r>
      <w:proofErr w:type="gramEnd"/>
      <w:r>
        <w:rPr>
          <w:rFonts w:ascii="Times New Roman" w:eastAsia="Times New Roman" w:hAnsi="Times New Roman" w:cs="Times New Roma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</w:rPr>
        <w:t>RStudio</w:t>
      </w:r>
      <w:proofErr w:type="spellEnd"/>
      <w:r>
        <w:rPr>
          <w:rFonts w:ascii="Times New Roman" w:eastAsia="Times New Roman" w:hAnsi="Times New Roman" w:cs="Times New Roman"/>
        </w:rPr>
        <w:t xml:space="preserve"> version 1.2.1335 (</w:t>
      </w:r>
      <w:proofErr w:type="spellStart"/>
      <w:r>
        <w:rPr>
          <w:rFonts w:ascii="Times New Roman" w:eastAsia="Times New Roman" w:hAnsi="Times New Roman" w:cs="Times New Roman"/>
        </w:rPr>
        <w:t>RStudio</w:t>
      </w:r>
      <w:proofErr w:type="spellEnd"/>
      <w:r>
        <w:rPr>
          <w:rFonts w:ascii="Times New Roman" w:eastAsia="Times New Roman" w:hAnsi="Times New Roman" w:cs="Times New Roman"/>
        </w:rPr>
        <w:t>, Boston, USA). The statistical significance level was set at 0.05. Geometric means (GM) and geometric standard deviations (</w:t>
      </w:r>
      <w:r>
        <w:rPr>
          <w:rFonts w:ascii="Times New Roman" w:eastAsia="Times New Roman" w:hAnsi="Times New Roman" w:cs="Times New Roman"/>
        </w:rPr>
        <w:t>GSD) of urinary total arsenic in the entire population (All) as well as by gender, age group (20-39; 40-59; 60+), race, education, BMI and diabetes were calculated. We conducted T-test or ANOVA to test the difference of urinary total arsenic level.</w:t>
      </w:r>
    </w:p>
    <w:p w:rsidR="006465D6" w:rsidRDefault="00432D4D">
      <w:pPr>
        <w:pStyle w:val="A5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We used</w:t>
      </w:r>
      <w:r>
        <w:rPr>
          <w:rFonts w:ascii="Times New Roman" w:hAnsi="Times New Roman"/>
        </w:rPr>
        <w:t xml:space="preserve"> linear regression models to analyze the association between fasting glucose and urinary total arsenic. Model g1 included gender, age, race/ethnicity, and urinary creatinine (log-transformed) as </w:t>
      </w:r>
      <w:proofErr w:type="spellStart"/>
      <w:r>
        <w:rPr>
          <w:rFonts w:ascii="Times New Roman" w:hAnsi="Times New Roman"/>
        </w:rPr>
        <w:t>covariables</w:t>
      </w:r>
      <w:proofErr w:type="spellEnd"/>
      <w:r>
        <w:rPr>
          <w:rFonts w:ascii="Times New Roman" w:hAnsi="Times New Roman"/>
        </w:rPr>
        <w:t>. Model g2 added education, BMI, serum cotinine (l</w:t>
      </w:r>
      <w:r>
        <w:rPr>
          <w:rFonts w:ascii="Times New Roman" w:hAnsi="Times New Roman"/>
        </w:rPr>
        <w:t xml:space="preserve">og-transformed), and hypertension medication as confounding factors. Model g3 added urinary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 xml:space="preserve"> (log-transformed) and blood mercury (log-transformed). </w:t>
      </w:r>
    </w:p>
    <w:p w:rsidR="006465D6" w:rsidRDefault="00432D4D">
      <w:pPr>
        <w:pStyle w:val="A5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We used logistic regression models to explore the risk of type 2 diabetes according to urinary</w:t>
      </w:r>
      <w:r>
        <w:rPr>
          <w:rFonts w:ascii="Times New Roman" w:hAnsi="Times New Roman"/>
        </w:rPr>
        <w:t xml:space="preserve"> total arsenic. ORs and 95% CIs for a doubling (2-fold) increase in urinary total arsenic in each model were calculated. We fit a crude model with only log-transformed urinary total arsenic (crude). Model 1 </w:t>
      </w:r>
      <w:proofErr w:type="gramStart"/>
      <w:r>
        <w:rPr>
          <w:rFonts w:ascii="Times New Roman" w:hAnsi="Times New Roman"/>
        </w:rPr>
        <w:t>was adjusted</w:t>
      </w:r>
      <w:proofErr w:type="gramEnd"/>
      <w:r>
        <w:rPr>
          <w:rFonts w:ascii="Times New Roman" w:hAnsi="Times New Roman"/>
        </w:rPr>
        <w:t xml:space="preserve"> for age, gender, race/ethnicity and </w:t>
      </w:r>
      <w:r>
        <w:rPr>
          <w:rFonts w:ascii="Times New Roman" w:hAnsi="Times New Roman"/>
        </w:rPr>
        <w:t xml:space="preserve">urinary creatinine (log-transformed).  Model 2 </w:t>
      </w:r>
      <w:proofErr w:type="gramStart"/>
      <w:r>
        <w:rPr>
          <w:rFonts w:ascii="Times New Roman" w:hAnsi="Times New Roman"/>
        </w:rPr>
        <w:t>was additionally adjusted</w:t>
      </w:r>
      <w:proofErr w:type="gramEnd"/>
      <w:r>
        <w:rPr>
          <w:rFonts w:ascii="Times New Roman" w:hAnsi="Times New Roman"/>
        </w:rPr>
        <w:t xml:space="preserve"> for education, BMI, serum cotinine (log-transformed), and hypertension medication. Model 3 was additionally adjusted for blood mercury (log-transformed) and urinary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 xml:space="preserve"> (log</w:t>
      </w:r>
      <w:r>
        <w:rPr>
          <w:rFonts w:ascii="Times New Roman" w:hAnsi="Times New Roman"/>
        </w:rPr>
        <w:t xml:space="preserve">-transformed). </w:t>
      </w:r>
    </w:p>
    <w:p w:rsidR="006465D6" w:rsidRDefault="00432D4D">
      <w:pPr>
        <w:pStyle w:val="A5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We used different transformation methods other than log-transformation </w:t>
      </w:r>
      <w:proofErr w:type="gramStart"/>
      <w:r>
        <w:rPr>
          <w:rFonts w:ascii="Times New Roman" w:hAnsi="Times New Roman"/>
        </w:rPr>
        <w:t>to better capture</w:t>
      </w:r>
      <w:proofErr w:type="gramEnd"/>
      <w:r>
        <w:rPr>
          <w:rFonts w:ascii="Times New Roman" w:hAnsi="Times New Roman"/>
        </w:rPr>
        <w:t xml:space="preserve"> non-linear relationships. The above study log-transformed continuous confounders, urinary </w:t>
      </w:r>
      <w:proofErr w:type="spellStart"/>
      <w:r>
        <w:rPr>
          <w:rFonts w:ascii="Times New Roman" w:hAnsi="Times New Roman"/>
        </w:rPr>
        <w:t>creatine</w:t>
      </w:r>
      <w:proofErr w:type="spellEnd"/>
      <w:r>
        <w:rPr>
          <w:rFonts w:ascii="Times New Roman" w:hAnsi="Times New Roman"/>
        </w:rPr>
        <w:t xml:space="preserve">, serum cotinine, blood mercury and urinary </w:t>
      </w:r>
      <w:proofErr w:type="spellStart"/>
      <w:r>
        <w:rPr>
          <w:rFonts w:ascii="Times New Roman" w:hAnsi="Times New Roman"/>
        </w:rPr>
        <w:t>arsenobet</w:t>
      </w:r>
      <w:r>
        <w:rPr>
          <w:rFonts w:ascii="Times New Roman" w:hAnsi="Times New Roman"/>
        </w:rPr>
        <w:t>aine</w:t>
      </w:r>
      <w:proofErr w:type="spellEnd"/>
      <w:r>
        <w:rPr>
          <w:rFonts w:ascii="Times New Roman" w:hAnsi="Times New Roman"/>
        </w:rPr>
        <w:t xml:space="preserve">. In order to check whether these transformations are appropriate and to find better smoothing methods that can reduce potential residual confounding effects, we fit all these 4 variables using model 4, model 5, model 6, and model 7, and compared them </w:t>
      </w:r>
      <w:r>
        <w:rPr>
          <w:rFonts w:ascii="Times New Roman" w:hAnsi="Times New Roman"/>
        </w:rPr>
        <w:t xml:space="preserve">with model 3. Model 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 xml:space="preserve"> used natural spline (ns) with 4 degrees of freedom; Model 5 used smoothing spline with the default degree of freedom; Model 6 used local weighted regression (loess) with the default span; Model 7 used penalized spline with the default</w:t>
      </w:r>
      <w:r>
        <w:rPr>
          <w:rFonts w:ascii="Times New Roman" w:hAnsi="Times New Roman"/>
        </w:rPr>
        <w:t xml:space="preserve"> basis. All other covariates in these models were included as in model 3. </w:t>
      </w:r>
    </w:p>
    <w:p w:rsidR="006465D6" w:rsidRDefault="006465D6">
      <w:pPr>
        <w:pStyle w:val="A5"/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Results and Discussion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0000FF"/>
          <w:u w:color="0000FF"/>
        </w:rPr>
        <w:t>Table 1</w:t>
      </w:r>
      <w:r>
        <w:rPr>
          <w:rFonts w:ascii="Times New Roman" w:hAnsi="Times New Roman"/>
        </w:rPr>
        <w:t xml:space="preserve"> shows the demographic results in this study. The GM and GSD of this population was 10.69 (3.13) </w:t>
      </w:r>
      <w:r>
        <w:rPr>
          <w:rFonts w:ascii="Times New Roman" w:hAnsi="Times New Roman"/>
        </w:rPr>
        <w:t>µ</w:t>
      </w:r>
      <w:r>
        <w:rPr>
          <w:rFonts w:ascii="Times New Roman" w:hAnsi="Times New Roman"/>
        </w:rPr>
        <w:t xml:space="preserve">g/L.  As shown in </w:t>
      </w:r>
      <w:r>
        <w:rPr>
          <w:rFonts w:ascii="Times New Roman" w:hAnsi="Times New Roman"/>
          <w:color w:val="0000FF"/>
          <w:u w:color="0000FF"/>
        </w:rPr>
        <w:t>Table 1</w:t>
      </w:r>
      <w:r>
        <w:rPr>
          <w:rFonts w:ascii="Times New Roman" w:hAnsi="Times New Roman"/>
        </w:rPr>
        <w:t xml:space="preserve">, there was a significant </w:t>
      </w:r>
      <w:r>
        <w:rPr>
          <w:rFonts w:ascii="Times New Roman" w:hAnsi="Times New Roman"/>
        </w:rPr>
        <w:t>difference of urinary total arsenic between males and females (</w:t>
      </w:r>
      <w:r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 xml:space="preserve"> = 0.0017). The urinary total arsenic in males and females were 11.81 </w:t>
      </w:r>
      <w:r>
        <w:rPr>
          <w:rFonts w:ascii="Times New Roman" w:hAnsi="Times New Roman"/>
        </w:rPr>
        <w:t xml:space="preserve">± </w:t>
      </w:r>
      <w:r>
        <w:rPr>
          <w:rFonts w:ascii="Times New Roman" w:hAnsi="Times New Roman"/>
        </w:rPr>
        <w:t xml:space="preserve">3.07 and 9.59 </w:t>
      </w:r>
      <w:r>
        <w:rPr>
          <w:rFonts w:ascii="Times New Roman" w:hAnsi="Times New Roman"/>
        </w:rPr>
        <w:t xml:space="preserve">± </w:t>
      </w:r>
      <w:r>
        <w:rPr>
          <w:rFonts w:ascii="Times New Roman" w:hAnsi="Times New Roman"/>
        </w:rPr>
        <w:t xml:space="preserve">3.17 </w:t>
      </w:r>
      <w:r>
        <w:rPr>
          <w:rFonts w:ascii="Times New Roman" w:hAnsi="Times New Roman"/>
        </w:rPr>
        <w:t>µ</w:t>
      </w:r>
      <w:r>
        <w:rPr>
          <w:rFonts w:ascii="Times New Roman" w:hAnsi="Times New Roman"/>
        </w:rPr>
        <w:t xml:space="preserve">g/L. </w:t>
      </w:r>
      <w:r>
        <w:rPr>
          <w:rFonts w:ascii="Times New Roman" w:hAnsi="Times New Roman"/>
        </w:rPr>
        <w:lastRenderedPageBreak/>
        <w:t>The difference of urinary total arsenic among races was also significant (</w:t>
      </w:r>
      <w:r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 xml:space="preserve"> = 0.00073). The u</w:t>
      </w:r>
      <w:r>
        <w:rPr>
          <w:rFonts w:ascii="Times New Roman" w:hAnsi="Times New Roman"/>
        </w:rPr>
        <w:t>rinary total arsenic in Mexican American, other Hispanic, non-Hispanic white, non-Hispanic black, and other race were 9.64</w:t>
      </w:r>
      <w:r>
        <w:rPr>
          <w:rFonts w:ascii="Times New Roman" w:hAnsi="Times New Roman"/>
        </w:rPr>
        <w:t xml:space="preserve"> ±</w:t>
      </w:r>
      <w:r>
        <w:rPr>
          <w:rFonts w:ascii="Times New Roman" w:hAnsi="Times New Roman"/>
        </w:rPr>
        <w:t xml:space="preserve"> 2.86, 14.38</w:t>
      </w:r>
      <w:r>
        <w:rPr>
          <w:rFonts w:ascii="Times New Roman" w:hAnsi="Times New Roman"/>
        </w:rPr>
        <w:t xml:space="preserve"> ±</w:t>
      </w:r>
      <w:r>
        <w:rPr>
          <w:rFonts w:ascii="Times New Roman" w:hAnsi="Times New Roman"/>
        </w:rPr>
        <w:t xml:space="preserve"> 2.78, 9.69</w:t>
      </w:r>
      <w:r>
        <w:rPr>
          <w:rFonts w:ascii="Times New Roman" w:hAnsi="Times New Roman"/>
        </w:rPr>
        <w:t xml:space="preserve"> ±</w:t>
      </w:r>
      <w:r>
        <w:rPr>
          <w:rFonts w:ascii="Times New Roman" w:hAnsi="Times New Roman"/>
        </w:rPr>
        <w:t xml:space="preserve"> 3.14, 12.90</w:t>
      </w:r>
      <w:r>
        <w:rPr>
          <w:rFonts w:ascii="Times New Roman" w:hAnsi="Times New Roman"/>
        </w:rPr>
        <w:t xml:space="preserve"> ±</w:t>
      </w:r>
      <w:r>
        <w:rPr>
          <w:rFonts w:ascii="Times New Roman" w:hAnsi="Times New Roman"/>
        </w:rPr>
        <w:t xml:space="preserve"> 3.11, and 19.87</w:t>
      </w:r>
      <w:r>
        <w:rPr>
          <w:rFonts w:ascii="Times New Roman" w:hAnsi="Times New Roman"/>
        </w:rPr>
        <w:t xml:space="preserve"> ±</w:t>
      </w:r>
      <w:r>
        <w:rPr>
          <w:rFonts w:ascii="Times New Roman" w:hAnsi="Times New Roman"/>
        </w:rPr>
        <w:t xml:space="preserve"> 3.76</w:t>
      </w:r>
      <w:r>
        <w:rPr>
          <w:rFonts w:ascii="Times New Roman" w:hAnsi="Times New Roman"/>
        </w:rPr>
        <w:t xml:space="preserve"> µ</w:t>
      </w:r>
      <w:r>
        <w:rPr>
          <w:rFonts w:ascii="Times New Roman" w:hAnsi="Times New Roman"/>
        </w:rPr>
        <w:t>g/L, respectively. The urinary total arsenic of people without dia</w:t>
      </w:r>
      <w:r>
        <w:rPr>
          <w:rFonts w:ascii="Times New Roman" w:hAnsi="Times New Roman"/>
        </w:rPr>
        <w:t xml:space="preserve">betes and people with diabetes were 10.58 </w:t>
      </w:r>
      <w:r>
        <w:rPr>
          <w:rFonts w:ascii="Times New Roman" w:hAnsi="Times New Roman"/>
        </w:rPr>
        <w:t>µ</w:t>
      </w:r>
      <w:r>
        <w:rPr>
          <w:rFonts w:ascii="Times New Roman" w:hAnsi="Times New Roman"/>
        </w:rPr>
        <w:t xml:space="preserve">g/L and 10.49 </w:t>
      </w:r>
      <w:r>
        <w:rPr>
          <w:rFonts w:ascii="Times New Roman" w:hAnsi="Times New Roman"/>
        </w:rPr>
        <w:t>µ</w:t>
      </w:r>
      <w:r>
        <w:rPr>
          <w:rFonts w:ascii="Times New Roman" w:hAnsi="Times New Roman"/>
        </w:rPr>
        <w:t>g/L, without significant difference (</w:t>
      </w:r>
      <w:r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 xml:space="preserve"> = 0.41). The differences of urinary total arsenic in other variables, including age, education, BMI, were not significant. However, we still put them into our </w:t>
      </w:r>
      <w:r>
        <w:rPr>
          <w:rFonts w:ascii="Times New Roman" w:hAnsi="Times New Roman"/>
        </w:rPr>
        <w:t xml:space="preserve">further analysis models as </w:t>
      </w:r>
      <w:proofErr w:type="spellStart"/>
      <w:r>
        <w:rPr>
          <w:rFonts w:ascii="Times New Roman" w:hAnsi="Times New Roman"/>
        </w:rPr>
        <w:t>covariables</w:t>
      </w:r>
      <w:proofErr w:type="spellEnd"/>
      <w:r>
        <w:rPr>
          <w:rFonts w:ascii="Times New Roman" w:hAnsi="Times New Roman"/>
        </w:rPr>
        <w:t>.</w:t>
      </w:r>
    </w:p>
    <w:p w:rsidR="006465D6" w:rsidRDefault="006465D6">
      <w:pPr>
        <w:pStyle w:val="A5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5D6" w:rsidRDefault="00432D4D">
      <w:pPr>
        <w:pStyle w:val="A5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0000FF"/>
          <w:u w:color="0000FF"/>
        </w:rPr>
        <w:t xml:space="preserve">Table </w:t>
      </w:r>
      <w:proofErr w:type="gramStart"/>
      <w:r>
        <w:rPr>
          <w:rFonts w:ascii="Times New Roman" w:hAnsi="Times New Roman"/>
          <w:color w:val="0000FF"/>
          <w:u w:color="0000FF"/>
        </w:rPr>
        <w:t>1</w:t>
      </w:r>
      <w:r>
        <w:rPr>
          <w:rFonts w:ascii="Times New Roman" w:hAnsi="Times New Roman"/>
        </w:rPr>
        <w:t xml:space="preserve">  Demographic</w:t>
      </w:r>
      <w:proofErr w:type="gramEnd"/>
      <w:r>
        <w:rPr>
          <w:rFonts w:ascii="Times New Roman" w:hAnsi="Times New Roman"/>
        </w:rPr>
        <w:t xml:space="preserve"> data of this study from NHANES 2003-2006.</w:t>
      </w:r>
    </w:p>
    <w:tbl>
      <w:tblPr>
        <w:tblStyle w:val="TableNormal"/>
        <w:tblW w:w="89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1417"/>
        <w:gridCol w:w="2835"/>
        <w:gridCol w:w="1842"/>
      </w:tblGrid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N</w:t>
            </w:r>
          </w:p>
        </w:tc>
        <w:tc>
          <w:tcPr>
            <w:tcW w:w="2835" w:type="dxa"/>
            <w:tcBorders>
              <w:top w:val="single" w:sz="12" w:space="0" w:color="000000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GM (GSD), </w:t>
            </w: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µ</w:t>
            </w: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g/L</w:t>
            </w:r>
          </w:p>
        </w:tc>
        <w:tc>
          <w:tcPr>
            <w:tcW w:w="1842" w:type="dxa"/>
            <w:tcBorders>
              <w:top w:val="single" w:sz="12" w:space="0" w:color="000000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kern w:val="28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-value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All</w:t>
            </w:r>
          </w:p>
        </w:tc>
        <w:tc>
          <w:tcPr>
            <w:tcW w:w="1417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1182</w:t>
            </w:r>
          </w:p>
        </w:tc>
        <w:tc>
          <w:tcPr>
            <w:tcW w:w="2835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10.69 (3.13)</w:t>
            </w:r>
          </w:p>
        </w:tc>
        <w:tc>
          <w:tcPr>
            <w:tcW w:w="1842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Gender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Male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616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11.81 (3.07)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0.0017*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Female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566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9.59 (3.17)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Age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20 </w:t>
            </w: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392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10.34</w:t>
            </w: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 xml:space="preserve"> (3.00)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0.96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40 </w:t>
            </w: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363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11.45 (3.25)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60+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427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10.41 (3.15)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Race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Mexican American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224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9.64 (2.86)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0.00073*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Other Hispanic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27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14.38 (2.78)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Non-Hispanic White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623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9.69 (3.14)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Non-Hispanic Black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265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12.90 (3.11)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Other race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43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19.87 (3.76)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Education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&lt; High School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318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9.89 (3.13)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0.14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High School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308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10.74 (3.04)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&gt; High School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556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11.15 (3.18)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BMI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≤ </w:t>
            </w: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376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10.49 (3.33)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0.83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25~30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417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10.89 (3.16)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&gt; 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389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10.68 (2.91)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>Diabetes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6465D6"/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lastRenderedPageBreak/>
              <w:t xml:space="preserve">  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1029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10.58 (3.14)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spacing w:line="360" w:lineRule="auto"/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0.41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89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</w:pPr>
            <w:r>
              <w:rPr>
                <w:rFonts w:ascii="Times New Roman" w:hAnsi="Times New Roman"/>
                <w:b/>
                <w:bCs/>
                <w:kern w:val="28"/>
                <w:sz w:val="20"/>
                <w:szCs w:val="20"/>
              </w:rPr>
              <w:t xml:space="preserve">   Yes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153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tabs>
                <w:tab w:val="left" w:pos="1296"/>
                <w:tab w:val="left" w:pos="3240"/>
                <w:tab w:val="left" w:pos="5040"/>
                <w:tab w:val="left" w:pos="6840"/>
              </w:tabs>
              <w:jc w:val="center"/>
            </w:pPr>
            <w:r>
              <w:rPr>
                <w:rFonts w:ascii="Times New Roman" w:hAnsi="Times New Roman"/>
                <w:kern w:val="28"/>
                <w:sz w:val="20"/>
                <w:szCs w:val="20"/>
                <w:u w:color="FF0000"/>
              </w:rPr>
              <w:t>11.49 (3.07)</w:t>
            </w:r>
          </w:p>
        </w:tc>
        <w:tc>
          <w:tcPr>
            <w:tcW w:w="184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:rsidR="006465D6" w:rsidRDefault="006465D6"/>
        </w:tc>
      </w:tr>
    </w:tbl>
    <w:p w:rsidR="006465D6" w:rsidRDefault="006465D6">
      <w:pPr>
        <w:pStyle w:val="A5"/>
        <w:widowControl w:val="0"/>
        <w:rPr>
          <w:rFonts w:ascii="Times New Roman" w:eastAsia="Times New Roman" w:hAnsi="Times New Roman" w:cs="Times New Roman"/>
        </w:rPr>
      </w:pP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* </w:t>
      </w:r>
      <w:proofErr w:type="gramStart"/>
      <w:r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>-value</w:t>
      </w:r>
      <w:proofErr w:type="gramEnd"/>
      <w:r>
        <w:rPr>
          <w:rFonts w:ascii="Times New Roman" w:hAnsi="Times New Roman"/>
        </w:rPr>
        <w:t xml:space="preserve"> &lt; 0.05.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465D6" w:rsidRDefault="00432D4D">
      <w:pPr>
        <w:pStyle w:val="A5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We used linear regression models to analyze the association </w:t>
      </w:r>
      <w:bookmarkStart w:id="4" w:name="_Hlk12693188"/>
      <w:r>
        <w:rPr>
          <w:rFonts w:ascii="Times New Roman" w:hAnsi="Times New Roman"/>
        </w:rPr>
        <w:t>between fasting glucose and urinary total arsenic. Effects and 95% confidence interval (CI) for an</w:t>
      </w:r>
      <w:bookmarkEnd w:id="4"/>
      <w:r>
        <w:rPr>
          <w:rFonts w:ascii="Times New Roman" w:hAnsi="Times New Roman"/>
        </w:rPr>
        <w:t xml:space="preserve"> </w:t>
      </w:r>
      <w:bookmarkStart w:id="5" w:name="_Hlk13936834"/>
      <w:r>
        <w:rPr>
          <w:rFonts w:ascii="Times New Roman" w:hAnsi="Times New Roman"/>
        </w:rPr>
        <w:t xml:space="preserve">interquartile range increase in urinary total arsenic </w:t>
      </w:r>
      <w:bookmarkEnd w:id="5"/>
      <w:r>
        <w:rPr>
          <w:rFonts w:ascii="Times New Roman" w:hAnsi="Times New Roman"/>
        </w:rPr>
        <w:t xml:space="preserve">in each model </w:t>
      </w:r>
      <w:proofErr w:type="gramStart"/>
      <w:r>
        <w:rPr>
          <w:rFonts w:ascii="Times New Roman" w:hAnsi="Times New Roman"/>
        </w:rPr>
        <w:t>are shown</w:t>
      </w:r>
      <w:proofErr w:type="gramEnd"/>
      <w:r>
        <w:rPr>
          <w:rFonts w:ascii="Times New Roman" w:hAnsi="Times New Roman"/>
        </w:rPr>
        <w:t xml:space="preserve"> in </w:t>
      </w:r>
      <w:r>
        <w:rPr>
          <w:rFonts w:ascii="Times New Roman" w:hAnsi="Times New Roman"/>
          <w:color w:val="0000FF"/>
          <w:u w:color="0000FF"/>
        </w:rPr>
        <w:t>Table 2</w:t>
      </w:r>
      <w:r>
        <w:rPr>
          <w:rFonts w:ascii="Times New Roman" w:hAnsi="Times New Roman"/>
        </w:rPr>
        <w:t xml:space="preserve">.  Different models </w:t>
      </w:r>
      <w:proofErr w:type="gramStart"/>
      <w:r>
        <w:rPr>
          <w:rFonts w:ascii="Times New Roman" w:hAnsi="Times New Roman"/>
        </w:rPr>
        <w:t>were introduced</w:t>
      </w:r>
      <w:proofErr w:type="gramEnd"/>
      <w:r>
        <w:rPr>
          <w:rFonts w:ascii="Times New Roman" w:hAnsi="Times New Roman"/>
        </w:rPr>
        <w:t xml:space="preserve"> in Methods. Model g1 showed that although only some </w:t>
      </w:r>
      <w:proofErr w:type="spellStart"/>
      <w:r>
        <w:rPr>
          <w:rFonts w:ascii="Times New Roman" w:hAnsi="Times New Roman"/>
        </w:rPr>
        <w:t>covariables</w:t>
      </w:r>
      <w:proofErr w:type="spellEnd"/>
      <w:r>
        <w:rPr>
          <w:rFonts w:ascii="Times New Roman" w:hAnsi="Times New Roman"/>
        </w:rPr>
        <w:t xml:space="preserve"> were included, fasting glucose increased. In Model g2, as more facto</w:t>
      </w:r>
      <w:r>
        <w:rPr>
          <w:rFonts w:ascii="Times New Roman" w:hAnsi="Times New Roman"/>
        </w:rPr>
        <w:t xml:space="preserve">rs </w:t>
      </w:r>
      <w:proofErr w:type="gramStart"/>
      <w:r>
        <w:rPr>
          <w:rFonts w:ascii="Times New Roman" w:hAnsi="Times New Roman"/>
        </w:rPr>
        <w:t>were added</w:t>
      </w:r>
      <w:proofErr w:type="gramEnd"/>
      <w:r>
        <w:rPr>
          <w:rFonts w:ascii="Times New Roman" w:hAnsi="Times New Roman"/>
        </w:rPr>
        <w:t xml:space="preserve">, and the significance increases. In Model g3, as urinary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 xml:space="preserve"> and blood mercury were added</w:t>
      </w:r>
      <w:proofErr w:type="gramStart"/>
      <w:r>
        <w:rPr>
          <w:rFonts w:ascii="Times New Roman" w:hAnsi="Times New Roman"/>
        </w:rPr>
        <w:t>,  fasting</w:t>
      </w:r>
      <w:proofErr w:type="gramEnd"/>
      <w:r>
        <w:rPr>
          <w:rFonts w:ascii="Times New Roman" w:hAnsi="Times New Roman"/>
        </w:rPr>
        <w:t xml:space="preserve"> glucose increased obviously to 1.02. According to organic arsenic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s confounding effect, we decided to use Model g3 as our </w:t>
      </w:r>
      <w:proofErr w:type="gramStart"/>
      <w:r>
        <w:rPr>
          <w:rFonts w:ascii="Times New Roman" w:hAnsi="Times New Roman"/>
        </w:rPr>
        <w:t>final resu</w:t>
      </w:r>
      <w:r>
        <w:rPr>
          <w:rFonts w:ascii="Times New Roman" w:hAnsi="Times New Roman"/>
        </w:rPr>
        <w:t>lt</w:t>
      </w:r>
      <w:proofErr w:type="gramEnd"/>
      <w:r>
        <w:rPr>
          <w:rFonts w:ascii="Times New Roman" w:hAnsi="Times New Roman"/>
        </w:rPr>
        <w:t xml:space="preserve"> about the association between fasting glucose and urinary total arsenic.</w:t>
      </w:r>
    </w:p>
    <w:p w:rsidR="006465D6" w:rsidRDefault="006465D6">
      <w:pPr>
        <w:pStyle w:val="A5"/>
        <w:spacing w:line="480" w:lineRule="auto"/>
        <w:rPr>
          <w:rFonts w:ascii="Times New Roman" w:eastAsia="Times New Roman" w:hAnsi="Times New Roman" w:cs="Times New Roman"/>
        </w:rPr>
      </w:pPr>
    </w:p>
    <w:p w:rsidR="006465D6" w:rsidRDefault="00432D4D">
      <w:pPr>
        <w:pStyle w:val="A5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0000FF"/>
          <w:u w:color="0000FF"/>
        </w:rPr>
        <w:t xml:space="preserve">Table </w:t>
      </w:r>
      <w:proofErr w:type="gramStart"/>
      <w:r>
        <w:rPr>
          <w:rFonts w:ascii="Times New Roman" w:hAnsi="Times New Roman"/>
          <w:color w:val="0000FF"/>
          <w:u w:color="0000FF"/>
        </w:rPr>
        <w:t>2</w:t>
      </w:r>
      <w:r>
        <w:rPr>
          <w:rFonts w:ascii="Times New Roman" w:hAnsi="Times New Roman"/>
        </w:rPr>
        <w:t xml:space="preserve">  Effects</w:t>
      </w:r>
      <w:proofErr w:type="gramEnd"/>
      <w:r>
        <w:rPr>
          <w:rFonts w:ascii="Times New Roman" w:hAnsi="Times New Roman"/>
        </w:rPr>
        <w:t xml:space="preserve"> and 95% CIs in linear regression models analyzing the association between fasting glucose and urinary total arsenic.  </w:t>
      </w:r>
    </w:p>
    <w:tbl>
      <w:tblPr>
        <w:tblStyle w:val="TableNormal"/>
        <w:tblW w:w="41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762"/>
      </w:tblGrid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418" w:type="dxa"/>
            <w:tcBorders>
              <w:top w:val="single" w:sz="12" w:space="0" w:color="000000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2762" w:type="dxa"/>
            <w:tcBorders>
              <w:top w:val="single" w:sz="12" w:space="0" w:color="000000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Effect (95% CI)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1418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g1</w:t>
            </w:r>
          </w:p>
        </w:tc>
        <w:tc>
          <w:tcPr>
            <w:tcW w:w="2762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1.00 (1.00,1.01)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g2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1.01 (1.00,1.01)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41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g3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6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1.02 (1.01,1.04)</w:t>
            </w:r>
          </w:p>
        </w:tc>
      </w:tr>
    </w:tbl>
    <w:p w:rsidR="006465D6" w:rsidRDefault="006465D6">
      <w:pPr>
        <w:pStyle w:val="A5"/>
        <w:widowControl w:val="0"/>
        <w:spacing w:after="240"/>
        <w:rPr>
          <w:rFonts w:ascii="Times New Roman" w:eastAsia="Times New Roman" w:hAnsi="Times New Roman" w:cs="Times New Roman"/>
        </w:rPr>
      </w:pPr>
    </w:p>
    <w:p w:rsidR="006465D6" w:rsidRDefault="006465D6">
      <w:pPr>
        <w:pStyle w:val="A5"/>
        <w:widowControl w:val="0"/>
        <w:spacing w:line="480" w:lineRule="auto"/>
        <w:ind w:left="108" w:hanging="108"/>
        <w:rPr>
          <w:rFonts w:ascii="Times New Roman" w:eastAsia="Times New Roman" w:hAnsi="Times New Roman" w:cs="Times New Roman"/>
        </w:rPr>
      </w:pP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We used logistic regression models to explore the risk of type 2 diabetes when urinary total arsenic levels differed. The results of different models </w:t>
      </w:r>
      <w:proofErr w:type="gramStart"/>
      <w:r>
        <w:rPr>
          <w:rFonts w:ascii="Times New Roman" w:eastAsia="Times New Roman" w:hAnsi="Times New Roman" w:cs="Times New Roman"/>
        </w:rPr>
        <w:t>are shown</w:t>
      </w:r>
      <w:proofErr w:type="gramEnd"/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hAnsi="Times New Roman"/>
          <w:color w:val="0000FF"/>
          <w:u w:color="0000FF"/>
        </w:rPr>
        <w:t>Table 3</w:t>
      </w:r>
      <w:r>
        <w:rPr>
          <w:rFonts w:ascii="Times New Roman" w:hAnsi="Times New Roman"/>
        </w:rPr>
        <w:t xml:space="preserve">. ORs and 95% CI for crude </w:t>
      </w:r>
      <w:r>
        <w:rPr>
          <w:rFonts w:ascii="Times New Roman" w:hAnsi="Times New Roman"/>
        </w:rPr>
        <w:t>model, model 1, and Model 2 were 1.04 (95% CI 0.94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1.16), 1.03 (95% CI 0.92-1.17), and 1.08 (95% CI 0.94-1.22). When accounting for these </w:t>
      </w:r>
      <w:proofErr w:type="spellStart"/>
      <w:r>
        <w:rPr>
          <w:rFonts w:ascii="Times New Roman" w:hAnsi="Times New Roman"/>
        </w:rPr>
        <w:t>covariables</w:t>
      </w:r>
      <w:proofErr w:type="spellEnd"/>
      <w:proofErr w:type="gramStart"/>
      <w:r>
        <w:rPr>
          <w:rFonts w:ascii="Times New Roman" w:hAnsi="Times New Roman"/>
        </w:rPr>
        <w:t>,  risk</w:t>
      </w:r>
      <w:proofErr w:type="gramEnd"/>
      <w:r>
        <w:rPr>
          <w:rFonts w:ascii="Times New Roman" w:hAnsi="Times New Roman"/>
        </w:rPr>
        <w:t xml:space="preserve"> of type 2 diabetes didn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t changed significantly. However, in model 3, after adjusting for age, gend</w:t>
      </w:r>
      <w:r>
        <w:rPr>
          <w:rFonts w:ascii="Times New Roman" w:hAnsi="Times New Roman"/>
        </w:rPr>
        <w:t xml:space="preserve">er, race/ethnicity, urinary creatinine, education, BMI, serum cotinine, hypertension medication, blood mercury and urinary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>, we found a significant increase of risk, OR of 1.38 (95% CI 1.04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1.82). This indicated a significant association betwe</w:t>
      </w:r>
      <w:r>
        <w:rPr>
          <w:rFonts w:ascii="Times New Roman" w:hAnsi="Times New Roman"/>
        </w:rPr>
        <w:t xml:space="preserve">en arsenic exposure and diabetes. </w:t>
      </w:r>
    </w:p>
    <w:p w:rsidR="006465D6" w:rsidRDefault="006465D6">
      <w:pPr>
        <w:pStyle w:val="A5"/>
        <w:spacing w:line="480" w:lineRule="auto"/>
        <w:rPr>
          <w:rFonts w:ascii="Times New Roman" w:eastAsia="Times New Roman" w:hAnsi="Times New Roman" w:cs="Times New Roman"/>
        </w:rPr>
      </w:pPr>
    </w:p>
    <w:p w:rsidR="006465D6" w:rsidRDefault="00432D4D">
      <w:pPr>
        <w:pStyle w:val="A5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0000FF"/>
          <w:u w:color="0000FF"/>
        </w:rPr>
        <w:lastRenderedPageBreak/>
        <w:t>Table 3</w:t>
      </w:r>
      <w:r>
        <w:rPr>
          <w:rFonts w:ascii="Times New Roman" w:hAnsi="Times New Roman"/>
        </w:rPr>
        <w:t xml:space="preserve"> ORs and 95% CI of logistic regression models between T2DM and urinary total arsenic </w:t>
      </w:r>
    </w:p>
    <w:tbl>
      <w:tblPr>
        <w:tblStyle w:val="TableNormal"/>
        <w:tblW w:w="34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268"/>
      </w:tblGrid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113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226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OR (95% CI)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Crude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1.04 (0.94, 1.16)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1.03 (0.92, 1.17)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1.08 (0.94, 1.22)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1.38 (1.04, 1.82)</w:t>
            </w:r>
          </w:p>
        </w:tc>
      </w:tr>
    </w:tbl>
    <w:p w:rsidR="006465D6" w:rsidRDefault="006465D6">
      <w:pPr>
        <w:pStyle w:val="A5"/>
        <w:widowControl w:val="0"/>
        <w:rPr>
          <w:rFonts w:ascii="Times New Roman" w:eastAsia="Times New Roman" w:hAnsi="Times New Roman" w:cs="Times New Roman"/>
        </w:rPr>
      </w:pPr>
    </w:p>
    <w:p w:rsidR="006465D6" w:rsidRDefault="006465D6">
      <w:pPr>
        <w:pStyle w:val="A5"/>
        <w:widowControl w:val="0"/>
        <w:spacing w:line="480" w:lineRule="auto"/>
        <w:ind w:left="108" w:hanging="108"/>
        <w:rPr>
          <w:rFonts w:ascii="Times New Roman" w:eastAsia="Times New Roman" w:hAnsi="Times New Roman" w:cs="Times New Roman"/>
        </w:rPr>
      </w:pP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465D6" w:rsidRDefault="00432D4D">
      <w:pPr>
        <w:pStyle w:val="A5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To optimize model 3, we used different transformation methods other than log-transformation to capture non-linear relationships of continuous confounders, including urinary </w:t>
      </w:r>
      <w:proofErr w:type="spellStart"/>
      <w:r>
        <w:rPr>
          <w:rFonts w:ascii="Times New Roman" w:hAnsi="Times New Roman"/>
        </w:rPr>
        <w:t>creatine</w:t>
      </w:r>
      <w:proofErr w:type="spellEnd"/>
      <w:r>
        <w:rPr>
          <w:rFonts w:ascii="Times New Roman" w:hAnsi="Times New Roman"/>
        </w:rPr>
        <w:t xml:space="preserve">, serum cotinine, blood mercury and urinary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>. In order to chec</w:t>
      </w:r>
      <w:r>
        <w:rPr>
          <w:rFonts w:ascii="Times New Roman" w:hAnsi="Times New Roman"/>
        </w:rPr>
        <w:t xml:space="preserve">k whether these transformations are appropriate and to find better smoothing methods that can reduce potential residual confounding effects, we fitted all these 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 xml:space="preserve"> variables using Model 4, Model 5, Model 6, and Model 7, and compared them with model 3. We co</w:t>
      </w:r>
      <w:r>
        <w:rPr>
          <w:rFonts w:ascii="Times New Roman" w:hAnsi="Times New Roman"/>
        </w:rPr>
        <w:t xml:space="preserve">mputed AICs and ORs as well as 95 CIs for each model and the results </w:t>
      </w:r>
      <w:proofErr w:type="gramStart"/>
      <w:r>
        <w:rPr>
          <w:rFonts w:ascii="Times New Roman" w:hAnsi="Times New Roman"/>
        </w:rPr>
        <w:t>are shown</w:t>
      </w:r>
      <w:proofErr w:type="gramEnd"/>
      <w:r>
        <w:rPr>
          <w:rFonts w:ascii="Times New Roman" w:hAnsi="Times New Roman"/>
        </w:rPr>
        <w:t xml:space="preserve"> in the </w:t>
      </w:r>
      <w:r>
        <w:rPr>
          <w:rFonts w:ascii="Times New Roman" w:hAnsi="Times New Roman"/>
          <w:color w:val="0000FF"/>
          <w:u w:color="0000FF"/>
        </w:rPr>
        <w:t>Table 4</w:t>
      </w:r>
      <w:r>
        <w:rPr>
          <w:rFonts w:ascii="Times New Roman" w:hAnsi="Times New Roman"/>
        </w:rPr>
        <w:t xml:space="preserve">. ORs and 95% CIs of Model 3, Model 4, Model 5, Model 6,  and Model 7 were 1.38 (95% CI 1.04-1.82), 1.38 (95% CI 1.03-1.86), 1.30 (95% CI 1.08-1.56), 1.42 (95% CI </w:t>
      </w:r>
      <w:r>
        <w:rPr>
          <w:rFonts w:ascii="Times New Roman" w:hAnsi="Times New Roman"/>
        </w:rPr>
        <w:t xml:space="preserve">1.20-1.68),  and 1.23 (95% CI 1.01-1.51), respectively. They all suggested a significant association between arsenic exposure and diabetes because they all included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>.  Among the five models, Model 7 had the lowest AIC, as 744.02. Therefore, we</w:t>
      </w:r>
      <w:r>
        <w:rPr>
          <w:rFonts w:ascii="Times New Roman" w:hAnsi="Times New Roman"/>
        </w:rPr>
        <w:t xml:space="preserve"> used Model 7 as the </w:t>
      </w:r>
      <w:proofErr w:type="gramStart"/>
      <w:r>
        <w:rPr>
          <w:rFonts w:ascii="Times New Roman" w:hAnsi="Times New Roman"/>
        </w:rPr>
        <w:t>final result</w:t>
      </w:r>
      <w:proofErr w:type="gramEnd"/>
      <w:r>
        <w:rPr>
          <w:rFonts w:ascii="Times New Roman" w:hAnsi="Times New Roman"/>
        </w:rPr>
        <w:t xml:space="preserve"> to state the association between urinary total arsenic and type 2 diabetes. The OR of Model 7 was 1.23 (95% CI 1.01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1.51), which shows a positive association. Organic arsenic, especially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>, should be included i</w:t>
      </w:r>
      <w:r>
        <w:rPr>
          <w:rFonts w:ascii="Times New Roman" w:hAnsi="Times New Roman"/>
        </w:rPr>
        <w:t xml:space="preserve">n the models as a </w:t>
      </w:r>
      <w:proofErr w:type="spellStart"/>
      <w:r>
        <w:rPr>
          <w:rFonts w:ascii="Times New Roman" w:hAnsi="Times New Roman"/>
        </w:rPr>
        <w:t>covariable</w:t>
      </w:r>
      <w:proofErr w:type="spellEnd"/>
      <w:r>
        <w:rPr>
          <w:rFonts w:ascii="Times New Roman" w:hAnsi="Times New Roman"/>
        </w:rPr>
        <w:t xml:space="preserve"> because the arsenic excreted in urinary includes both inorganic and organic. Thus, in order to find the association between low-concentration exposure to inorganic arsenic and diabetes, organic arsenic in urinary </w:t>
      </w:r>
      <w:proofErr w:type="gramStart"/>
      <w:r>
        <w:rPr>
          <w:rFonts w:ascii="Times New Roman" w:hAnsi="Times New Roman"/>
        </w:rPr>
        <w:t>should be excl</w:t>
      </w:r>
      <w:r>
        <w:rPr>
          <w:rFonts w:ascii="Times New Roman" w:hAnsi="Times New Roman"/>
        </w:rPr>
        <w:t>uded</w:t>
      </w:r>
      <w:proofErr w:type="gramEnd"/>
      <w:r>
        <w:rPr>
          <w:rFonts w:ascii="Times New Roman" w:hAnsi="Times New Roman"/>
        </w:rPr>
        <w:t xml:space="preserve">. Thus, the results of the models will be more accurate. </w:t>
      </w:r>
    </w:p>
    <w:p w:rsidR="006465D6" w:rsidRDefault="006465D6">
      <w:pPr>
        <w:pStyle w:val="A5"/>
        <w:spacing w:line="480" w:lineRule="auto"/>
        <w:rPr>
          <w:rFonts w:ascii="Times New Roman" w:eastAsia="Times New Roman" w:hAnsi="Times New Roman" w:cs="Times New Roman"/>
        </w:rPr>
      </w:pPr>
    </w:p>
    <w:p w:rsidR="006465D6" w:rsidRDefault="00432D4D">
      <w:pPr>
        <w:pStyle w:val="A5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0000FF"/>
          <w:u w:color="0000FF"/>
        </w:rPr>
        <w:t xml:space="preserve">Table </w:t>
      </w:r>
      <w:proofErr w:type="gramStart"/>
      <w:r>
        <w:rPr>
          <w:rFonts w:ascii="Times New Roman" w:hAnsi="Times New Roman"/>
          <w:color w:val="0000FF"/>
          <w:u w:color="0000FF"/>
        </w:rPr>
        <w:t xml:space="preserve">4  </w:t>
      </w:r>
      <w:r>
        <w:rPr>
          <w:rFonts w:ascii="Times New Roman" w:hAnsi="Times New Roman"/>
        </w:rPr>
        <w:t>Comparison</w:t>
      </w:r>
      <w:proofErr w:type="gramEnd"/>
      <w:r>
        <w:rPr>
          <w:rFonts w:ascii="Times New Roman" w:hAnsi="Times New Roman"/>
        </w:rPr>
        <w:t xml:space="preserve"> result among different models.</w:t>
      </w:r>
    </w:p>
    <w:tbl>
      <w:tblPr>
        <w:tblStyle w:val="TableNormal"/>
        <w:tblW w:w="89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1501"/>
        <w:gridCol w:w="1500"/>
        <w:gridCol w:w="1500"/>
        <w:gridCol w:w="1500"/>
        <w:gridCol w:w="1500"/>
      </w:tblGrid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48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6465D6"/>
        </w:tc>
        <w:tc>
          <w:tcPr>
            <w:tcW w:w="150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3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4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5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6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 7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1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AIC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752.38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750.54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754.22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755.55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744.02</w:t>
            </w:r>
          </w:p>
        </w:tc>
      </w:tr>
      <w:tr w:rsidR="006465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/>
        </w:trPr>
        <w:tc>
          <w:tcPr>
            <w:tcW w:w="14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OR (95% CI)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color="FF0000"/>
              </w:rPr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 xml:space="preserve">1.38 </w:t>
            </w:r>
          </w:p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(1.04, 1.82)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color="FF0000"/>
              </w:rPr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1.38</w:t>
            </w:r>
          </w:p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(1.03, 1.86)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color="FF0000"/>
              </w:rPr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1.30</w:t>
            </w:r>
          </w:p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(1.08,</w:t>
            </w:r>
            <w:r>
              <w:rPr>
                <w:rFonts w:ascii="Times New Roman" w:hAnsi="Times New Roman"/>
                <w:sz w:val="20"/>
                <w:szCs w:val="20"/>
                <w:u w:color="FF0000"/>
              </w:rPr>
              <w:t xml:space="preserve"> 1.56)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color="FF0000"/>
              </w:rPr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1.42</w:t>
            </w:r>
          </w:p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(1.20, 1.68)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65D6" w:rsidRDefault="00432D4D">
            <w:pPr>
              <w:pStyle w:val="A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color="FF0000"/>
              </w:rPr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1.23</w:t>
            </w:r>
          </w:p>
          <w:p w:rsidR="006465D6" w:rsidRDefault="00432D4D">
            <w:pPr>
              <w:pStyle w:val="A5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FF0000"/>
              </w:rPr>
              <w:t>(1.01, 1.51)</w:t>
            </w:r>
          </w:p>
        </w:tc>
      </w:tr>
    </w:tbl>
    <w:p w:rsidR="006465D6" w:rsidRDefault="006465D6">
      <w:pPr>
        <w:pStyle w:val="A5"/>
        <w:widowControl w:val="0"/>
        <w:rPr>
          <w:rFonts w:ascii="Times New Roman" w:eastAsia="Times New Roman" w:hAnsi="Times New Roman" w:cs="Times New Roman"/>
        </w:rPr>
      </w:pPr>
    </w:p>
    <w:p w:rsidR="006465D6" w:rsidRDefault="006465D6">
      <w:pPr>
        <w:pStyle w:val="A5"/>
        <w:widowControl w:val="0"/>
        <w:spacing w:line="480" w:lineRule="auto"/>
        <w:ind w:left="108" w:hanging="108"/>
        <w:rPr>
          <w:rFonts w:ascii="Times New Roman" w:eastAsia="Times New Roman" w:hAnsi="Times New Roman" w:cs="Times New Roman"/>
        </w:rPr>
      </w:pPr>
    </w:p>
    <w:p w:rsidR="006465D6" w:rsidRDefault="006465D6">
      <w:pPr>
        <w:pStyle w:val="A5"/>
        <w:widowControl w:val="0"/>
        <w:spacing w:line="480" w:lineRule="auto"/>
        <w:ind w:left="108" w:hanging="108"/>
        <w:rPr>
          <w:rFonts w:ascii="Times New Roman" w:eastAsia="Times New Roman" w:hAnsi="Times New Roman" w:cs="Times New Roman"/>
        </w:rPr>
      </w:pP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Conclusion</w:t>
      </w: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After adjusting for age, gender, race/ethnicity, urinary creatinine, education, BMI, serum cotinine, hypertension medication, blood mercury and urinary </w:t>
      </w:r>
      <w:proofErr w:type="spellStart"/>
      <w:r>
        <w:rPr>
          <w:rFonts w:ascii="Times New Roman" w:hAnsi="Times New Roman"/>
        </w:rPr>
        <w:t>arsenobetaine</w:t>
      </w:r>
      <w:proofErr w:type="spellEnd"/>
      <w:r>
        <w:rPr>
          <w:rFonts w:ascii="Times New Roman" w:hAnsi="Times New Roman"/>
        </w:rPr>
        <w:t>,</w:t>
      </w:r>
      <w:r>
        <w:t xml:space="preserve"> </w:t>
      </w:r>
      <w:r>
        <w:rPr>
          <w:rFonts w:ascii="Times New Roman" w:hAnsi="Times New Roman"/>
        </w:rPr>
        <w:t xml:space="preserve">fasting glucose increased with enhancing urinary total arsenic, and total urine arsenic is associated with increased prevalence of type 2 diabetes in general US adults. These findings support the hypothesis that </w:t>
      </w:r>
      <w:bookmarkStart w:id="6" w:name="_Hlk13937022"/>
      <w:r>
        <w:rPr>
          <w:rFonts w:ascii="Times New Roman" w:hAnsi="Times New Roman"/>
        </w:rPr>
        <w:t>low level of exposure to inorganic arsenic m</w:t>
      </w:r>
      <w:r>
        <w:rPr>
          <w:rFonts w:ascii="Times New Roman" w:hAnsi="Times New Roman"/>
        </w:rPr>
        <w:t xml:space="preserve">ay play a role in diabetes prevalence. </w:t>
      </w:r>
      <w:bookmarkEnd w:id="6"/>
    </w:p>
    <w:p w:rsidR="006465D6" w:rsidRDefault="006465D6">
      <w:pPr>
        <w:pStyle w:val="A5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5D6" w:rsidRDefault="00432D4D">
      <w:pPr>
        <w:pStyle w:val="A5"/>
        <w:spacing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References</w:t>
      </w:r>
    </w:p>
    <w:p w:rsidR="006465D6" w:rsidRDefault="00432D4D">
      <w:pPr>
        <w:pStyle w:val="A5"/>
        <w:spacing w:line="480" w:lineRule="auto"/>
        <w:ind w:left="284" w:hanging="28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Mandal BK, Suzuki KT. Arsenic round the world: a review. </w:t>
      </w:r>
      <w:proofErr w:type="spellStart"/>
      <w:r>
        <w:rPr>
          <w:rFonts w:ascii="Times New Roman" w:hAnsi="Times New Roman"/>
        </w:rPr>
        <w:t>Talanta</w:t>
      </w:r>
      <w:proofErr w:type="spellEnd"/>
      <w:r>
        <w:rPr>
          <w:rFonts w:ascii="Times New Roman" w:hAnsi="Times New Roman"/>
        </w:rPr>
        <w:t>, 2002, 58:201-235.</w:t>
      </w:r>
    </w:p>
    <w:p w:rsidR="006465D6" w:rsidRDefault="00432D4D">
      <w:pPr>
        <w:pStyle w:val="A5"/>
        <w:spacing w:line="480" w:lineRule="auto"/>
        <w:ind w:left="284" w:hanging="28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Chen BW</w:t>
      </w:r>
      <w:proofErr w:type="gramStart"/>
      <w:r>
        <w:rPr>
          <w:rFonts w:ascii="Times New Roman" w:hAnsi="Times New Roman"/>
        </w:rPr>
        <w:t>,  Hua</w:t>
      </w:r>
      <w:proofErr w:type="gramEnd"/>
      <w:r>
        <w:rPr>
          <w:rFonts w:ascii="Times New Roman" w:hAnsi="Times New Roman"/>
        </w:rPr>
        <w:t xml:space="preserve"> N, Le XC. Metabolism, Toxicity, and Biomonitoring of Arsenic Species. Progress in Chemistry, 2009, </w:t>
      </w:r>
      <w:r>
        <w:rPr>
          <w:rFonts w:ascii="Times New Roman" w:hAnsi="Times New Roman"/>
        </w:rPr>
        <w:t>21(2/3):475-482.</w:t>
      </w:r>
    </w:p>
    <w:p w:rsidR="006465D6" w:rsidRDefault="00432D4D">
      <w:pPr>
        <w:pStyle w:val="A5"/>
        <w:spacing w:line="480" w:lineRule="auto"/>
        <w:ind w:left="284" w:hanging="28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Steinmaus</w:t>
      </w:r>
      <w:proofErr w:type="spellEnd"/>
      <w:r>
        <w:rPr>
          <w:rFonts w:ascii="Times New Roman" w:hAnsi="Times New Roman"/>
        </w:rPr>
        <w:t xml:space="preserve"> C, Yuan Y, </w:t>
      </w:r>
      <w:proofErr w:type="spellStart"/>
      <w:r>
        <w:rPr>
          <w:rFonts w:ascii="Times New Roman" w:hAnsi="Times New Roman"/>
        </w:rPr>
        <w:t>Liaw</w:t>
      </w:r>
      <w:proofErr w:type="spellEnd"/>
      <w:r>
        <w:rPr>
          <w:rFonts w:ascii="Times New Roman" w:hAnsi="Times New Roman"/>
        </w:rPr>
        <w:t xml:space="preserve"> J, et al. Low-Level Population Exposure to Inorganic Arsenic in the United States and Diabetes Mellitus - A Reanalysis. Epidemiology, 2009, 20:807-815. </w:t>
      </w:r>
    </w:p>
    <w:p w:rsidR="006465D6" w:rsidRDefault="00432D4D">
      <w:pPr>
        <w:pStyle w:val="A5"/>
        <w:spacing w:line="480" w:lineRule="auto"/>
        <w:ind w:left="284" w:hanging="28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Ng JC, Wang J, </w:t>
      </w:r>
      <w:proofErr w:type="spellStart"/>
      <w:r>
        <w:rPr>
          <w:rFonts w:ascii="Times New Roman" w:hAnsi="Times New Roman"/>
        </w:rPr>
        <w:t>Shraim</w:t>
      </w:r>
      <w:proofErr w:type="spellEnd"/>
      <w:r>
        <w:rPr>
          <w:rFonts w:ascii="Times New Roman" w:hAnsi="Times New Roman"/>
        </w:rPr>
        <w:t xml:space="preserve"> A. A global health problem caused by a</w:t>
      </w:r>
      <w:r>
        <w:rPr>
          <w:rFonts w:ascii="Times New Roman" w:hAnsi="Times New Roman"/>
        </w:rPr>
        <w:t>rsenic from natural sources. Chemosphere, 2003:1353-1359.</w:t>
      </w:r>
    </w:p>
    <w:p w:rsidR="006465D6" w:rsidRDefault="00432D4D">
      <w:pPr>
        <w:pStyle w:val="A5"/>
        <w:spacing w:line="480" w:lineRule="auto"/>
        <w:ind w:left="284" w:hanging="28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Jomova</w:t>
      </w:r>
      <w:proofErr w:type="spellEnd"/>
      <w:r>
        <w:rPr>
          <w:rFonts w:ascii="Times New Roman" w:hAnsi="Times New Roman"/>
        </w:rPr>
        <w:t xml:space="preserve"> K, </w:t>
      </w:r>
      <w:proofErr w:type="spellStart"/>
      <w:r>
        <w:rPr>
          <w:rFonts w:ascii="Times New Roman" w:hAnsi="Times New Roman"/>
        </w:rPr>
        <w:t>Jenisova</w:t>
      </w:r>
      <w:proofErr w:type="spellEnd"/>
      <w:r>
        <w:rPr>
          <w:rFonts w:ascii="Times New Roman" w:hAnsi="Times New Roman"/>
        </w:rPr>
        <w:t xml:space="preserve"> Z, </w:t>
      </w:r>
      <w:proofErr w:type="spellStart"/>
      <w:r>
        <w:rPr>
          <w:rFonts w:ascii="Times New Roman" w:hAnsi="Times New Roman"/>
        </w:rPr>
        <w:t>Feszterova</w:t>
      </w:r>
      <w:proofErr w:type="spellEnd"/>
      <w:r>
        <w:rPr>
          <w:rFonts w:ascii="Times New Roman" w:hAnsi="Times New Roman"/>
        </w:rPr>
        <w:t xml:space="preserve"> M, et al. Arsenic: toxicity, oxidative stress and human disease. Journal of Applied Toxicology, 2010:95-107.</w:t>
      </w:r>
    </w:p>
    <w:p w:rsidR="006465D6" w:rsidRDefault="00432D4D">
      <w:pPr>
        <w:pStyle w:val="A5"/>
        <w:spacing w:line="480" w:lineRule="auto"/>
        <w:ind w:left="284" w:hanging="284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Abdul KSM, </w:t>
      </w:r>
      <w:proofErr w:type="spellStart"/>
      <w:r>
        <w:rPr>
          <w:rFonts w:ascii="Times New Roman" w:hAnsi="Times New Roman"/>
        </w:rPr>
        <w:t>Jayasinghe</w:t>
      </w:r>
      <w:proofErr w:type="spellEnd"/>
      <w:r>
        <w:rPr>
          <w:rFonts w:ascii="Times New Roman" w:hAnsi="Times New Roman"/>
        </w:rPr>
        <w:t xml:space="preserve"> SS, </w:t>
      </w:r>
      <w:proofErr w:type="spellStart"/>
      <w:r>
        <w:rPr>
          <w:rFonts w:ascii="Times New Roman" w:hAnsi="Times New Roman"/>
        </w:rPr>
        <w:t>Chandana</w:t>
      </w:r>
      <w:proofErr w:type="spellEnd"/>
      <w:r>
        <w:rPr>
          <w:rFonts w:ascii="Times New Roman" w:hAnsi="Times New Roman"/>
        </w:rPr>
        <w:t xml:space="preserve"> EPS, et al. Arsenic a</w:t>
      </w:r>
      <w:r>
        <w:rPr>
          <w:rFonts w:ascii="Times New Roman" w:hAnsi="Times New Roman"/>
        </w:rPr>
        <w:t>nd human health effects: A review. Environmental Toxicology and Pharmacology, 2015, 40:828-846.</w:t>
      </w:r>
    </w:p>
    <w:p w:rsidR="006465D6" w:rsidRDefault="00432D4D">
      <w:pPr>
        <w:pStyle w:val="A5"/>
        <w:spacing w:line="480" w:lineRule="auto"/>
        <w:ind w:left="284" w:hanging="28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Navas-Acien</w:t>
      </w:r>
      <w:proofErr w:type="spellEnd"/>
      <w:r>
        <w:rPr>
          <w:rFonts w:ascii="Times New Roman" w:hAnsi="Times New Roman"/>
        </w:rPr>
        <w:t xml:space="preserve"> A, </w:t>
      </w:r>
      <w:proofErr w:type="spellStart"/>
      <w:r>
        <w:rPr>
          <w:rFonts w:ascii="Times New Roman" w:hAnsi="Times New Roman"/>
        </w:rPr>
        <w:t>Silbergeld</w:t>
      </w:r>
      <w:proofErr w:type="spellEnd"/>
      <w:r>
        <w:rPr>
          <w:rFonts w:ascii="Times New Roman" w:hAnsi="Times New Roman"/>
        </w:rPr>
        <w:t xml:space="preserve"> EK, Pastor-</w:t>
      </w:r>
      <w:proofErr w:type="spellStart"/>
      <w:r>
        <w:rPr>
          <w:rFonts w:ascii="Times New Roman" w:hAnsi="Times New Roman"/>
        </w:rPr>
        <w:t>Barriuso</w:t>
      </w:r>
      <w:proofErr w:type="spellEnd"/>
      <w:r>
        <w:rPr>
          <w:rFonts w:ascii="Times New Roman" w:hAnsi="Times New Roman"/>
        </w:rPr>
        <w:t xml:space="preserve"> R, et al. Arsenic exposure and prevalence of type 2 diabetes in US adults. JAMA, 2008, 300(7):814-822.</w:t>
      </w:r>
    </w:p>
    <w:p w:rsidR="006465D6" w:rsidRDefault="00432D4D">
      <w:pPr>
        <w:pStyle w:val="A5"/>
        <w:spacing w:line="480" w:lineRule="auto"/>
        <w:ind w:left="284" w:hanging="28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Navas-Acien</w:t>
      </w:r>
      <w:proofErr w:type="spellEnd"/>
      <w:r>
        <w:rPr>
          <w:rFonts w:ascii="Times New Roman" w:hAnsi="Times New Roman"/>
        </w:rPr>
        <w:t xml:space="preserve"> A, </w:t>
      </w:r>
      <w:proofErr w:type="spellStart"/>
      <w:r>
        <w:rPr>
          <w:rFonts w:ascii="Times New Roman" w:hAnsi="Times New Roman"/>
        </w:rPr>
        <w:t>Silbergeld</w:t>
      </w:r>
      <w:proofErr w:type="spellEnd"/>
      <w:r>
        <w:rPr>
          <w:rFonts w:ascii="Times New Roman" w:hAnsi="Times New Roman"/>
        </w:rPr>
        <w:t xml:space="preserve"> EK, Pastor-</w:t>
      </w:r>
      <w:proofErr w:type="spellStart"/>
      <w:r>
        <w:rPr>
          <w:rFonts w:ascii="Times New Roman" w:hAnsi="Times New Roman"/>
        </w:rPr>
        <w:t>Barriuso</w:t>
      </w:r>
      <w:proofErr w:type="spellEnd"/>
      <w:r>
        <w:rPr>
          <w:rFonts w:ascii="Times New Roman" w:hAnsi="Times New Roman"/>
        </w:rPr>
        <w:t xml:space="preserve"> R, et al. Rejoinder: Arsenic Exposure and Prevalence of Type 2 Diabetes - Updated Findings from the National Health and Nutrition and Examination Survey. Epidemiology 2009, 20:816-820. </w:t>
      </w:r>
    </w:p>
    <w:p w:rsidR="006465D6" w:rsidRDefault="00432D4D">
      <w:pPr>
        <w:pStyle w:val="A5"/>
        <w:spacing w:line="480" w:lineRule="auto"/>
        <w:ind w:left="284" w:hanging="284"/>
      </w:pPr>
      <w:r>
        <w:rPr>
          <w:rFonts w:ascii="Times New Roman" w:hAnsi="Times New Roman"/>
        </w:rPr>
        <w:t xml:space="preserve">Schulman AE. Arsenic occurrence in </w:t>
      </w:r>
      <w:r>
        <w:rPr>
          <w:rFonts w:ascii="Times New Roman" w:hAnsi="Times New Roman"/>
        </w:rPr>
        <w:t xml:space="preserve">public drinking water supplies. Environmental Protection Agency (EPA), EPA-815-R-00-023, Washington DC, </w:t>
      </w:r>
      <w:bookmarkStart w:id="7" w:name="_GoBack"/>
      <w:bookmarkEnd w:id="7"/>
      <w:r>
        <w:rPr>
          <w:rFonts w:ascii="Times New Roman" w:hAnsi="Times New Roman"/>
        </w:rPr>
        <w:t>2000.</w:t>
      </w:r>
    </w:p>
    <w:sectPr w:rsidR="006465D6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4D" w:rsidRDefault="00432D4D">
      <w:r>
        <w:separator/>
      </w:r>
    </w:p>
  </w:endnote>
  <w:endnote w:type="continuationSeparator" w:id="0">
    <w:p w:rsidR="00432D4D" w:rsidRDefault="0043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5D6" w:rsidRDefault="006465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4D" w:rsidRDefault="00432D4D">
      <w:r>
        <w:separator/>
      </w:r>
    </w:p>
  </w:footnote>
  <w:footnote w:type="continuationSeparator" w:id="0">
    <w:p w:rsidR="00432D4D" w:rsidRDefault="00432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5D6" w:rsidRDefault="006465D6">
    <w:pPr>
      <w:pStyle w:val="a4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anyudong@foxmail.com">
    <w15:presenceInfo w15:providerId="Windows Live" w15:userId="7c18b74198cbdc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D6"/>
    <w:rsid w:val="00012FD3"/>
    <w:rsid w:val="00432D4D"/>
    <w:rsid w:val="006465D6"/>
    <w:rsid w:val="0077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6144"/>
  <w15:docId w15:val="{FAD03F92-B456-4402-8724-BE902EE3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6">
    <w:name w:val="默认 A"/>
    <w:rPr>
      <w:rFonts w:ascii="Helvetica Neue" w:eastAsia="Arial Unicode MS" w:hAnsi="Helvetica Neue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2212</Words>
  <Characters>12614</Characters>
  <Application>Microsoft Office Word</Application>
  <DocSecurity>0</DocSecurity>
  <Lines>105</Lines>
  <Paragraphs>29</Paragraphs>
  <ScaleCrop>false</ScaleCrop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ruanyudong@foxmail.com</cp:lastModifiedBy>
  <cp:revision>3</cp:revision>
  <dcterms:created xsi:type="dcterms:W3CDTF">2019-08-20T04:54:00Z</dcterms:created>
  <dcterms:modified xsi:type="dcterms:W3CDTF">2019-08-20T05:24:00Z</dcterms:modified>
</cp:coreProperties>
</file>